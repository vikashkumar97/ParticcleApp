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5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43"/>
        <w:gridCol w:w="200"/>
        <w:gridCol w:w="3229"/>
        <w:gridCol w:w="302"/>
        <w:gridCol w:w="200"/>
        <w:gridCol w:w="3084"/>
      </w:tblGrid>
      <w:tr w:rsidRPr="00667C70" w:rsidR="00A80B2D" w:rsidTr="00170D7D" w14:paraId="61F9E6A9" w14:textId="77777777">
        <w:trPr>
          <w:trHeight w:val="935"/>
          <w:ins w:author="Gayathri Gopakumar" w:date="2022-10-17T02:06:00Z" w:id="0"/>
        </w:trPr>
        <w:tc>
          <w:tcPr>
            <w:tcW w:w="30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67C70" w:rsidR="00A80B2D" w:rsidP="00170D7D" w:rsidRDefault="00A80B2D" w14:paraId="1274FAAE" w14:textId="77777777">
            <w:pPr>
              <w:spacing w:line="240" w:lineRule="auto"/>
              <w:rPr>
                <w:ins w:author="Gayathri Gopakumar" w:date="2022-10-17T02:06:00Z" w:id="1"/>
                <w:rFonts w:eastAsia="Times New Roman"/>
                <w:color w:val="000000"/>
                <w:sz w:val="28"/>
                <w:szCs w:val="28"/>
              </w:rPr>
            </w:pPr>
            <w:bookmarkStart w:name="_fpg0sklac2ou" w:colFirst="0" w:colLast="0" w:id="2"/>
            <w:bookmarkEnd w:id="2"/>
            <w:ins w:author="Gayathri Gopakumar" w:date="2022-10-17T02:06:00Z" w:id="3">
              <w:r w:rsidRPr="00667C70">
                <w:rPr>
                  <w:rFonts w:eastAsia="Times New Roman"/>
                  <w:b/>
                  <w:bCs/>
                  <w:color w:val="000000"/>
                  <w:sz w:val="28"/>
                  <w:szCs w:val="28"/>
                </w:rPr>
                <w:t xml:space="preserve">Assignment </w:t>
              </w:r>
              <w:r>
                <w:rPr>
                  <w:rFonts w:eastAsia="Times New Roman"/>
                  <w:b/>
                  <w:bCs/>
                  <w:color w:val="000000"/>
                  <w:sz w:val="28"/>
                  <w:szCs w:val="28"/>
                </w:rPr>
                <w:t>5</w:t>
              </w:r>
              <w:r w:rsidRPr="00667C70">
                <w:rPr>
                  <w:rFonts w:eastAsia="Times New Roman"/>
                  <w:b/>
                  <w:bCs/>
                  <w:color w:val="000000"/>
                  <w:sz w:val="28"/>
                  <w:szCs w:val="28"/>
                </w:rPr>
                <w:t xml:space="preserve"> </w:t>
              </w:r>
            </w:ins>
          </w:p>
        </w:tc>
        <w:tc>
          <w:tcPr>
            <w:tcW w:w="20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67C70" w:rsidR="00A80B2D" w:rsidP="00170D7D" w:rsidRDefault="00A80B2D" w14:paraId="2CC1AF2B" w14:textId="77777777">
            <w:pPr>
              <w:spacing w:line="240" w:lineRule="auto"/>
              <w:rPr>
                <w:ins w:author="Gayathri Gopakumar" w:date="2022-10-17T02:06:00Z" w:id="4"/>
                <w:rFonts w:eastAsia="Times New Roman"/>
                <w:color w:val="000000"/>
                <w:sz w:val="28"/>
                <w:szCs w:val="28"/>
              </w:rPr>
            </w:pPr>
            <w:ins w:author="Gayathri Gopakumar" w:date="2022-10-17T02:06:00Z" w:id="5">
              <w:r w:rsidRPr="00667C70">
                <w:rPr>
                  <w:rFonts w:eastAsia="Times New Roman"/>
                  <w:color w:val="000000"/>
                  <w:sz w:val="28"/>
                  <w:szCs w:val="28"/>
                </w:rPr>
                <w:t> </w:t>
              </w:r>
            </w:ins>
          </w:p>
        </w:tc>
        <w:tc>
          <w:tcPr>
            <w:tcW w:w="322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67C70" w:rsidR="00A80B2D" w:rsidP="00170D7D" w:rsidRDefault="00A80B2D" w14:paraId="1D69C2D0" w14:textId="77777777">
            <w:pPr>
              <w:spacing w:line="240" w:lineRule="auto"/>
              <w:jc w:val="center"/>
              <w:rPr>
                <w:ins w:author="Gayathri Gopakumar" w:date="2022-10-17T02:06:00Z" w:id="6"/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ins w:author="Gayathri Gopakumar" w:date="2022-10-17T02:06:00Z" w:id="7">
              <w:r w:rsidRPr="00BD260C">
                <w:rPr>
                  <w:rFonts w:eastAsia="Times New Roman"/>
                  <w:b/>
                  <w:bCs/>
                  <w:color w:val="000000"/>
                  <w:sz w:val="28"/>
                  <w:szCs w:val="28"/>
                </w:rPr>
                <w:t>Document Particle App Conversion Strategy</w:t>
              </w:r>
            </w:ins>
          </w:p>
        </w:tc>
        <w:tc>
          <w:tcPr>
            <w:tcW w:w="30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67C70" w:rsidR="00A80B2D" w:rsidP="00170D7D" w:rsidRDefault="00A80B2D" w14:paraId="7D637642" w14:textId="77777777">
            <w:pPr>
              <w:spacing w:line="240" w:lineRule="auto"/>
              <w:rPr>
                <w:ins w:author="Gayathri Gopakumar" w:date="2022-10-17T02:06:00Z" w:id="8"/>
                <w:rFonts w:eastAsia="Times New Roman"/>
                <w:color w:val="000000"/>
                <w:sz w:val="28"/>
                <w:szCs w:val="28"/>
              </w:rPr>
            </w:pPr>
            <w:ins w:author="Gayathri Gopakumar" w:date="2022-10-17T02:06:00Z" w:id="9">
              <w:r w:rsidRPr="00667C70">
                <w:rPr>
                  <w:rFonts w:eastAsia="Times New Roman"/>
                  <w:color w:val="000000"/>
                  <w:sz w:val="28"/>
                  <w:szCs w:val="28"/>
                </w:rPr>
                <w:t> </w:t>
              </w:r>
            </w:ins>
          </w:p>
        </w:tc>
        <w:tc>
          <w:tcPr>
            <w:tcW w:w="20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67C70" w:rsidR="00A80B2D" w:rsidP="00170D7D" w:rsidRDefault="00A80B2D" w14:paraId="6BBCB3DD" w14:textId="77777777">
            <w:pPr>
              <w:spacing w:line="240" w:lineRule="auto"/>
              <w:rPr>
                <w:ins w:author="Gayathri Gopakumar" w:date="2022-10-17T02:06:00Z" w:id="10"/>
                <w:rFonts w:eastAsia="Times New Roman"/>
                <w:color w:val="000000"/>
                <w:sz w:val="28"/>
                <w:szCs w:val="28"/>
              </w:rPr>
            </w:pPr>
            <w:ins w:author="Gayathri Gopakumar" w:date="2022-10-17T02:06:00Z" w:id="11">
              <w:r w:rsidRPr="00667C70">
                <w:rPr>
                  <w:rFonts w:eastAsia="Times New Roman"/>
                  <w:color w:val="000000"/>
                  <w:sz w:val="28"/>
                  <w:szCs w:val="28"/>
                </w:rPr>
                <w:t> </w:t>
              </w:r>
            </w:ins>
          </w:p>
        </w:tc>
        <w:tc>
          <w:tcPr>
            <w:tcW w:w="3084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667C70" w:rsidR="00A80B2D" w:rsidP="00170D7D" w:rsidRDefault="00A80B2D" w14:paraId="414D2916" w14:textId="77777777">
            <w:pPr>
              <w:spacing w:line="240" w:lineRule="auto"/>
              <w:rPr>
                <w:ins w:author="Gayathri Gopakumar" w:date="2022-10-17T02:06:00Z" w:id="12"/>
                <w:rFonts w:eastAsia="Times New Roman"/>
                <w:color w:val="000000"/>
                <w:sz w:val="28"/>
                <w:szCs w:val="28"/>
              </w:rPr>
            </w:pPr>
            <w:ins w:author="Gayathri Gopakumar" w:date="2022-10-17T02:06:00Z" w:id="13">
              <w:r w:rsidRPr="00667C70">
                <w:rPr>
                  <w:rFonts w:eastAsia="Times New Roman"/>
                  <w:b/>
                  <w:bCs/>
                  <w:color w:val="000000"/>
                  <w:sz w:val="28"/>
                  <w:szCs w:val="28"/>
                </w:rPr>
                <w:t xml:space="preserve">Submitted By: </w:t>
              </w:r>
            </w:ins>
          </w:p>
          <w:p w:rsidRPr="000E056C" w:rsidR="00A80B2D" w:rsidP="00170D7D" w:rsidRDefault="00A80B2D" w14:paraId="482DF7F3" w14:textId="77777777">
            <w:pPr>
              <w:spacing w:line="240" w:lineRule="auto"/>
              <w:rPr>
                <w:ins w:author="Gayathri Gopakumar" w:date="2022-10-17T02:06:00Z" w:id="14"/>
                <w:rFonts w:eastAsia="Times New Roman"/>
                <w:i/>
                <w:iCs/>
                <w:color w:val="000000"/>
                <w:sz w:val="28"/>
                <w:szCs w:val="28"/>
              </w:rPr>
            </w:pPr>
            <w:ins w:author="Gayathri Gopakumar" w:date="2022-10-17T02:06:00Z" w:id="15">
              <w:r w:rsidRPr="000E056C">
                <w:rPr>
                  <w:rFonts w:eastAsia="Times New Roman"/>
                  <w:i/>
                  <w:iCs/>
                  <w:color w:val="000000"/>
                  <w:sz w:val="28"/>
                  <w:szCs w:val="28"/>
                </w:rPr>
                <w:t>Gayathri Gopakumar</w:t>
              </w:r>
            </w:ins>
          </w:p>
          <w:p w:rsidRPr="000E056C" w:rsidR="00A80B2D" w:rsidP="00170D7D" w:rsidRDefault="00A80B2D" w14:paraId="268DFFA5" w14:textId="77777777">
            <w:pPr>
              <w:spacing w:line="240" w:lineRule="auto"/>
              <w:rPr>
                <w:ins w:author="Gayathri Gopakumar" w:date="2022-10-17T02:06:00Z" w:id="16"/>
                <w:rFonts w:eastAsia="Times New Roman"/>
                <w:i/>
                <w:iCs/>
                <w:color w:val="000000"/>
                <w:sz w:val="28"/>
                <w:szCs w:val="28"/>
              </w:rPr>
            </w:pPr>
            <w:ins w:author="Gayathri Gopakumar" w:date="2022-10-17T02:06:00Z" w:id="17">
              <w:r w:rsidRPr="000E056C">
                <w:rPr>
                  <w:rFonts w:eastAsia="Times New Roman"/>
                  <w:i/>
                  <w:iCs/>
                  <w:color w:val="000000"/>
                  <w:sz w:val="28"/>
                  <w:szCs w:val="28"/>
                </w:rPr>
                <w:t>Mustafa Khan</w:t>
              </w:r>
            </w:ins>
          </w:p>
          <w:p w:rsidRPr="00667C70" w:rsidR="00A80B2D" w:rsidP="00170D7D" w:rsidRDefault="00A80B2D" w14:paraId="309512AB" w14:textId="77777777">
            <w:pPr>
              <w:spacing w:line="240" w:lineRule="auto"/>
              <w:rPr>
                <w:ins w:author="Gayathri Gopakumar" w:date="2022-10-17T02:06:00Z" w:id="18"/>
                <w:rFonts w:eastAsia="Times New Roman"/>
                <w:color w:val="000000"/>
                <w:sz w:val="28"/>
                <w:szCs w:val="28"/>
              </w:rPr>
            </w:pPr>
            <w:ins w:author="Gayathri Gopakumar" w:date="2022-10-17T02:06:00Z" w:id="19">
              <w:r w:rsidRPr="000E056C">
                <w:rPr>
                  <w:rFonts w:eastAsia="Times New Roman"/>
                  <w:i/>
                  <w:iCs/>
                  <w:color w:val="000000"/>
                  <w:sz w:val="28"/>
                  <w:szCs w:val="28"/>
                </w:rPr>
                <w:t>Vikash Kumar</w:t>
              </w:r>
            </w:ins>
          </w:p>
        </w:tc>
      </w:tr>
    </w:tbl>
    <w:p w:rsidR="00A80B2D" w:rsidRDefault="00A80B2D" w14:paraId="46B2F02A" w14:textId="77777777">
      <w:pPr>
        <w:pStyle w:val="Heading2"/>
        <w:keepNext w:val="0"/>
        <w:keepLines w:val="0"/>
        <w:shd w:val="clear" w:color="auto" w:fill="FFFFFF"/>
        <w:spacing w:before="100" w:after="100" w:line="360" w:lineRule="auto"/>
        <w:rPr>
          <w:ins w:author="Gayathri Gopakumar" w:date="2022-10-17T02:06:00Z" w:id="20"/>
          <w:b/>
          <w:color w:val="0000FF"/>
          <w:sz w:val="24"/>
          <w:szCs w:val="24"/>
        </w:rPr>
      </w:pPr>
    </w:p>
    <w:p w:rsidR="00656E9E" w:rsidDel="00A80B2D" w:rsidRDefault="00000000" w14:paraId="00000001" w14:textId="0609F2C4">
      <w:pPr>
        <w:pStyle w:val="Heading2"/>
        <w:keepNext w:val="0"/>
        <w:keepLines w:val="0"/>
        <w:shd w:val="clear" w:color="auto" w:fill="FFFFFF"/>
        <w:spacing w:before="100" w:after="100" w:line="360" w:lineRule="auto"/>
        <w:rPr>
          <w:del w:author="Gayathri Gopakumar" w:date="2022-10-17T02:06:00Z" w:id="21"/>
          <w:b/>
          <w:color w:val="0000FF"/>
          <w:sz w:val="24"/>
          <w:szCs w:val="24"/>
        </w:rPr>
      </w:pPr>
      <w:del w:author="Gayathri Gopakumar" w:date="2022-10-17T02:06:00Z" w:id="22">
        <w:r w:rsidDel="00A80B2D">
          <w:rPr>
            <w:b/>
            <w:color w:val="0000FF"/>
            <w:sz w:val="24"/>
            <w:szCs w:val="24"/>
          </w:rPr>
          <w:delText>Assignment 5 - FA2023</w:delText>
        </w:r>
      </w:del>
    </w:p>
    <w:p w:rsidR="00656E9E" w:rsidRDefault="00000000" w14:paraId="00000002" w14:textId="77777777">
      <w:pPr>
        <w:numPr>
          <w:ilvl w:val="0"/>
          <w:numId w:val="1"/>
        </w:numPr>
        <w:rPr>
          <w:b/>
        </w:rPr>
      </w:pPr>
      <w:r>
        <w:rPr>
          <w:b/>
        </w:rPr>
        <w:t>Understand the functionality of the particle app.</w:t>
      </w:r>
    </w:p>
    <w:p w:rsidR="00656E9E" w:rsidRDefault="00000000" w14:paraId="00000003" w14:textId="77777777">
      <w:pPr>
        <w:ind w:firstLine="720"/>
      </w:pPr>
      <w:r>
        <w:t>On</w:t>
      </w:r>
      <w:del w:author="Gayathri Gopakumar" w:date="2022-10-17T02:08:00Z" w:id="23">
        <w:r w:rsidDel="00FA1F2E">
          <w:delText xml:space="preserve">  </w:delText>
        </w:r>
      </w:del>
      <w:r>
        <w:t>a drawing canvas(Window) we need to draw random square on the basis of the</w:t>
      </w:r>
      <w:r>
        <w:br/>
      </w:r>
      <w:r>
        <w:tab/>
      </w:r>
      <w:r>
        <w:t>location of the particle.</w:t>
      </w:r>
    </w:p>
    <w:p w:rsidR="00656E9E" w:rsidRDefault="00000000" w14:paraId="00000004" w14:textId="77777777">
      <w:pPr>
        <w:ind w:firstLine="720"/>
      </w:pPr>
      <w:r>
        <w:t>Need to understand the concurrent behaviour of the classes or particles.</w:t>
      </w:r>
    </w:p>
    <w:p w:rsidR="00A249E8" w:rsidRDefault="00000000" w14:paraId="4B4CEB00" w14:textId="77777777">
      <w:pPr>
        <w:ind w:firstLine="720"/>
        <w:rPr>
          <w:ins w:author="Gayathri Gopakumar" w:date="2022-10-17T02:11:00Z" w:id="24"/>
        </w:rPr>
      </w:pPr>
      <w:r>
        <w:t>Applet.start() should invoke the func. And Applet.stop() should stop working.</w:t>
      </w:r>
    </w:p>
    <w:p w:rsidR="00656E9E" w:rsidRDefault="00A249E8" w14:paraId="00000005" w14:textId="108E8565">
      <w:pPr>
        <w:ind w:firstLine="720"/>
      </w:pPr>
      <w:ins w:author="Gayathri Gopakumar" w:date="2022-10-17T02:11:00Z" w:id="25">
        <w:r>
          <w:t>Creation of</w:t>
        </w:r>
      </w:ins>
      <w:del w:author="Gayathri Gopakumar" w:date="2022-10-17T02:11:00Z" w:id="26">
        <w:r w:rsidDel="00A249E8" w:rsidR="00000000">
          <w:delText xml:space="preserve"> </w:delText>
        </w:r>
      </w:del>
      <w:r w:rsidR="00000000">
        <w:t xml:space="preserve"> </w:t>
      </w:r>
      <w:ins w:author="Gayathri Gopakumar" w:date="2022-10-17T02:11:00Z" w:id="27">
        <w:r w:rsidRPr="00A249E8">
          <w:t>github repo with the initial code pus</w:t>
        </w:r>
      </w:ins>
      <w:ins w:author="Gayathri Gopakumar" w:date="2022-10-17T02:27:00Z" w:id="28">
        <w:r w:rsidR="00833723">
          <w:t>hed</w:t>
        </w:r>
      </w:ins>
    </w:p>
    <w:p w:rsidR="00656E9E" w:rsidP="00FA1F2E" w:rsidRDefault="00000000" w14:paraId="00000006" w14:textId="77777777">
      <w:pPr>
        <w:ind w:left="720"/>
        <w:pPrChange w:author="Gayathri Gopakumar" w:date="2022-10-17T02:08:00Z" w:id="29">
          <w:pPr>
            <w:numPr>
              <w:numId w:val="1"/>
            </w:numPr>
            <w:ind w:left="720" w:hanging="360"/>
          </w:pPr>
        </w:pPrChange>
      </w:pPr>
      <w:r w:rsidRPr="001205D9">
        <w:rPr>
          <w:bCs/>
          <w:rPrChange w:author="Gayathri Gopakumar" w:date="2022-10-17T02:12:00Z" w:id="30">
            <w:rPr>
              <w:b/>
            </w:rPr>
          </w:rPrChange>
        </w:rPr>
        <w:t>Start implementation using the source code provided.</w:t>
      </w:r>
      <w:r>
        <w:br/>
      </w:r>
      <w:r>
        <w:t>Fix the issue with the existing code.</w:t>
      </w:r>
    </w:p>
    <w:p w:rsidR="00656E9E" w:rsidRDefault="00000000" w14:paraId="00000007" w14:textId="66D32826">
      <w:pPr>
        <w:ind w:left="720"/>
        <w:rPr>
          <w:ins w:author="Gayathri Gopakumar" w:date="2022-10-17T02:09:00Z" w:id="31"/>
        </w:rPr>
      </w:pPr>
      <w:r>
        <w:t>Do modification if needed.</w:t>
      </w:r>
    </w:p>
    <w:p w:rsidR="00FA1F2E" w:rsidRDefault="00FA1F2E" w14:paraId="4DB83775" w14:textId="77777777">
      <w:pPr>
        <w:ind w:left="720"/>
        <w:rPr>
          <w:ins w:author="Gayathri Gopakumar" w:date="2022-10-17T02:08:00Z" w:id="32"/>
        </w:rPr>
      </w:pPr>
    </w:p>
    <w:p w:rsidR="00FA1F2E" w:rsidP="00FA1F2E" w:rsidRDefault="00FA1F2E" w14:paraId="66CEB8C0" w14:textId="208F5427">
      <w:pPr>
        <w:numPr>
          <w:ilvl w:val="0"/>
          <w:numId w:val="1"/>
        </w:numPr>
        <w:rPr>
          <w:ins w:author="Gayathri Gopakumar" w:date="2022-10-17T02:08:00Z" w:id="33"/>
          <w:b/>
          <w:bCs/>
        </w:rPr>
      </w:pPr>
      <w:ins w:author="Gayathri Gopakumar" w:date="2022-10-17T02:08:00Z" w:id="34">
        <w:r w:rsidRPr="00A93B9E">
          <w:rPr>
            <w:b/>
            <w:bCs/>
          </w:rPr>
          <w:t>Document Particle App Conversion Specification</w:t>
        </w:r>
        <w:r>
          <w:rPr>
            <w:b/>
            <w:bCs/>
          </w:rPr>
          <w:t xml:space="preserve"> and Implementation</w:t>
        </w:r>
      </w:ins>
    </w:p>
    <w:p w:rsidR="00FA1F2E" w:rsidP="00FA1F2E" w:rsidRDefault="00830A1C" w14:paraId="38DDFB75" w14:textId="07342E26">
      <w:pPr>
        <w:pStyle w:val="ListParagraph"/>
        <w:rPr>
          <w:ins w:author="Gayathri Gopakumar" w:date="2022-10-17T02:17:00Z" w:id="35"/>
        </w:rPr>
      </w:pPr>
      <w:ins w:author="Gayathri Gopakumar" w:date="2022-10-17T02:14:00Z" w:id="36">
        <w:r>
          <w:t xml:space="preserve">Documentation of the classes and methods for the Particle app </w:t>
        </w:r>
      </w:ins>
    </w:p>
    <w:p w:rsidR="00830A1C" w:rsidP="00FA1F2E" w:rsidRDefault="00830A1C" w14:paraId="2F2A6773" w14:textId="286C5796">
      <w:pPr>
        <w:pStyle w:val="ListParagraph"/>
        <w:rPr>
          <w:ins w:author="Gayathri Gopakumar" w:date="2022-10-17T02:19:00Z" w:id="37"/>
        </w:rPr>
      </w:pPr>
      <w:ins w:author="Gayathri Gopakumar" w:date="2022-10-17T02:16:00Z" w:id="38">
        <w:r>
          <w:t>Implementation of methods</w:t>
        </w:r>
      </w:ins>
    </w:p>
    <w:p w:rsidR="00DD1E1B" w:rsidP="00DD1E1B" w:rsidRDefault="00DD1E1B" w14:paraId="5F68DC5F" w14:textId="55FBFF74">
      <w:pPr>
        <w:pStyle w:val="ListParagraph"/>
        <w:rPr>
          <w:ins w:author="Gayathri Gopakumar" w:date="2022-10-17T02:16:00Z" w:id="39"/>
        </w:rPr>
      </w:pPr>
      <w:ins w:author="Gayathri Gopakumar" w:date="2022-10-17T02:19:00Z" w:id="40">
        <w:r>
          <w:t>Choosing suitable data structures, application of thread synchronisation</w:t>
        </w:r>
      </w:ins>
      <w:ins w:author="Gayathri Gopakumar" w:date="2022-10-17T02:21:00Z" w:id="41">
        <w:r w:rsidR="004661E0">
          <w:t xml:space="preserve"> for particle motion</w:t>
        </w:r>
      </w:ins>
    </w:p>
    <w:p w:rsidR="00830A1C" w:rsidP="00FA1F2E" w:rsidRDefault="00830A1C" w14:paraId="1DE60ADC" w14:textId="1FA2134A">
      <w:pPr>
        <w:pStyle w:val="ListParagraph"/>
        <w:rPr>
          <w:ins w:author="Gayathri Gopakumar" w:date="2022-10-17T02:12:00Z" w:id="42"/>
        </w:rPr>
      </w:pPr>
      <w:ins w:author="Gayathri Gopakumar" w:date="2022-10-17T02:16:00Z" w:id="43">
        <w:r>
          <w:t>Including Inline documentation for methods of each class.</w:t>
        </w:r>
      </w:ins>
    </w:p>
    <w:p w:rsidR="00A249E8" w:rsidP="00FA1F2E" w:rsidRDefault="00A249E8" w14:paraId="3D1E1018" w14:textId="77777777">
      <w:pPr>
        <w:pStyle w:val="ListParagraph"/>
        <w:pPrChange w:author="Gayathri Gopakumar" w:date="2022-10-17T02:08:00Z" w:id="44">
          <w:pPr>
            <w:ind w:left="720"/>
          </w:pPr>
        </w:pPrChange>
      </w:pPr>
    </w:p>
    <w:p w:rsidR="00656E9E" w:rsidRDefault="00000000" w14:paraId="00000008" w14:textId="77777777">
      <w:pPr>
        <w:numPr>
          <w:ilvl w:val="0"/>
          <w:numId w:val="1"/>
        </w:numPr>
        <w:rPr>
          <w:b/>
        </w:rPr>
      </w:pPr>
      <w:r w:rsidRPr="3ABE4035" w:rsidR="00000000">
        <w:rPr>
          <w:b w:val="1"/>
          <w:bCs w:val="1"/>
        </w:rPr>
        <w:t>Finalise the test case.</w:t>
      </w:r>
    </w:p>
    <w:p w:rsidR="00C0447C" w:rsidRDefault="00C0447C" w14:paraId="5C6C2D74" w14:textId="69815F74">
      <w:pPr>
        <w:ind w:left="720"/>
        <w:rPr>
          <w:ins w:author="Gayathri Gopakumar" w:date="2022-10-17T02:09:00Z" w:id="45"/>
        </w:rPr>
      </w:pPr>
      <w:ins w:author="Gayathri Gopakumar" w:date="2022-10-17T02:09:00Z" w:id="46">
        <w:r w:rsidRPr="00B76103">
          <w:rPr>
            <w:bCs/>
          </w:rPr>
          <w:t xml:space="preserve">Understand and setup </w:t>
        </w:r>
        <w:r>
          <w:t xml:space="preserve">Junit </w:t>
        </w:r>
        <w:r w:rsidRPr="00B76103">
          <w:rPr>
            <w:bCs/>
          </w:rPr>
          <w:t>testing</w:t>
        </w:r>
      </w:ins>
    </w:p>
    <w:p w:rsidR="00656E9E" w:rsidRDefault="00000000" w14:paraId="00000009" w14:textId="60D81360">
      <w:pPr>
        <w:ind w:left="720"/>
      </w:pPr>
      <w:r>
        <w:t>Test case writing.</w:t>
      </w:r>
    </w:p>
    <w:p w:rsidR="00656E9E" w:rsidRDefault="00000000" w14:paraId="0000000A" w14:textId="27522B17">
      <w:pPr>
        <w:ind w:left="720"/>
      </w:pPr>
      <w:r w:rsidR="00000000">
        <w:rPr/>
        <w:t>Review</w:t>
      </w:r>
      <w:ins w:author="Gayathri Gopakumar" w:date="2022-10-17T16:13:09.224Z" w:id="985546805">
        <w:r w:rsidR="3C5C57AE">
          <w:t xml:space="preserve"> the</w:t>
        </w:r>
      </w:ins>
      <w:r w:rsidR="00000000">
        <w:rPr/>
        <w:t xml:space="preserve"> test case.</w:t>
      </w:r>
    </w:p>
    <w:p w:rsidR="00656E9E" w:rsidRDefault="00000000" w14:paraId="0000000B" w14:textId="45941B6D">
      <w:pPr>
        <w:ind w:left="720"/>
        <w:rPr>
          <w:ins w:author="Gayathri Gopakumar" w:date="2022-10-17T02:10:00Z" w:id="47"/>
        </w:rPr>
      </w:pPr>
      <w:r>
        <w:t xml:space="preserve">Manual testing </w:t>
      </w:r>
      <w:ins w:author="Gayathri Gopakumar" w:date="2022-10-17T02:10:00Z" w:id="48">
        <w:r w:rsidR="00C0447C">
          <w:t xml:space="preserve">of </w:t>
        </w:r>
      </w:ins>
      <w:r>
        <w:t>the test</w:t>
      </w:r>
      <w:del w:author="Gayathri Gopakumar" w:date="2022-10-17T02:10:00Z" w:id="49">
        <w:r w:rsidDel="00C0447C">
          <w:delText xml:space="preserve">  </w:delText>
        </w:r>
      </w:del>
      <w:r>
        <w:t>case.</w:t>
      </w:r>
    </w:p>
    <w:p w:rsidR="00C0447C" w:rsidP="00C0447C" w:rsidRDefault="00C0447C" w14:paraId="5DECF2AC" w14:textId="182E0C47">
      <w:pPr>
        <w:ind w:left="720"/>
      </w:pPr>
      <w:ins w:author="Gayathri Gopakumar" w:date="2022-10-17T02:10:00Z" w:id="50">
        <w:r>
          <w:t>C</w:t>
        </w:r>
        <w:r w:rsidRPr="00080260">
          <w:t>onstruction and execution of</w:t>
        </w:r>
        <w:r>
          <w:t xml:space="preserve"> the Junit testing</w:t>
        </w:r>
      </w:ins>
    </w:p>
    <w:p w:rsidR="00656E9E" w:rsidRDefault="00000000" w14:paraId="0000000C" w14:textId="260E497E">
      <w:pPr>
        <w:ind w:left="720"/>
        <w:rPr>
          <w:ins w:author="Gayathri Gopakumar" w:date="2022-10-17T02:10:00Z" w:id="51"/>
        </w:rPr>
      </w:pPr>
      <w:r>
        <w:t>Automate test case and analyse the passed/failed test case.</w:t>
      </w:r>
    </w:p>
    <w:p w:rsidR="00C0447C" w:rsidRDefault="00C0447C" w14:paraId="0D263B85" w14:textId="45C0E688">
      <w:pPr>
        <w:ind w:left="720"/>
        <w:rPr>
          <w:ins w:author="Gayathri Gopakumar" w:date="2022-10-17T02:09:00Z" w:id="52"/>
        </w:rPr>
      </w:pPr>
      <w:ins w:author="Gayathri Gopakumar" w:date="2022-10-17T02:10:00Z" w:id="53">
        <w:r w:rsidRPr="00626966">
          <w:t>Run a JUnit from the Command Line</w:t>
        </w:r>
        <w:r>
          <w:t>/IDE</w:t>
        </w:r>
      </w:ins>
    </w:p>
    <w:p w:rsidR="00FA1F2E" w:rsidRDefault="00FA1F2E" w14:paraId="28479902" w14:textId="77777777">
      <w:pPr>
        <w:ind w:left="720"/>
      </w:pPr>
    </w:p>
    <w:p w:rsidR="00656E9E" w:rsidRDefault="00FA1F2E" w14:paraId="0000000D" w14:textId="5EF9BC6B">
      <w:pPr>
        <w:numPr>
          <w:ilvl w:val="0"/>
          <w:numId w:val="1"/>
        </w:numPr>
        <w:rPr>
          <w:b/>
        </w:rPr>
      </w:pPr>
      <w:ins w:author="Gayathri Gopakumar" w:date="2022-10-17T02:09:00Z" w:id="1012684718">
        <w:r w:rsidRPr="3ABE4035" w:rsidR="00FA1F2E">
          <w:rPr>
            <w:b w:val="1"/>
            <w:bCs w:val="1"/>
          </w:rPr>
          <w:t xml:space="preserve">Final </w:t>
        </w:r>
      </w:ins>
      <w:r w:rsidRPr="3ABE4035" w:rsidR="00000000">
        <w:rPr>
          <w:b w:val="1"/>
          <w:bCs w:val="1"/>
        </w:rPr>
        <w:t>Documentation</w:t>
      </w:r>
      <w:ins w:author="Gayathri Gopakumar" w:date="2022-10-17T02:09:00Z" w:id="1038346676">
        <w:r w:rsidRPr="3ABE4035" w:rsidR="00FA1F2E">
          <w:rPr>
            <w:b w:val="1"/>
            <w:bCs w:val="1"/>
          </w:rPr>
          <w:t xml:space="preserve"> and demonstration</w:t>
        </w:r>
      </w:ins>
      <w:r w:rsidRPr="3ABE4035" w:rsidR="00000000">
        <w:rPr>
          <w:b w:val="1"/>
          <w:bCs w:val="1"/>
        </w:rPr>
        <w:t>.</w:t>
      </w:r>
    </w:p>
    <w:p w:rsidR="00656E9E" w:rsidDel="00A249E8" w:rsidP="3ABE4035" w:rsidRDefault="00000000" w14:paraId="7B3E6B77" w14:textId="5689176E">
      <w:pPr>
        <w:pStyle w:val="Normal"/>
        <w:spacing w:line="276" w:lineRule="auto"/>
        <w:rPr>
          <w:ins w:author="Gayathri Gopakumar" w:date="2022-10-17T16:12:26.543Z" w:id="657958791"/>
          <w:rFonts w:ascii="Arial" w:hAnsi="Arial" w:eastAsia="Arial" w:cs="Arial"/>
          <w:noProof w:val="0"/>
          <w:sz w:val="22"/>
          <w:szCs w:val="22"/>
          <w:lang w:val="en-GB"/>
        </w:rPr>
      </w:pPr>
      <w:del w:author="Gayathri Gopakumar" w:date="2022-10-17T16:12:30.525Z" w:id="1473745256">
        <w:r w:rsidDel="00000000">
          <w:delText xml:space="preserve"> </w:delText>
        </w:r>
      </w:del>
      <w:ins w:author="Gayathri Gopakumar" w:date="2022-10-17T16:12:20.126Z" w:id="1867038511">
        <w:r w:rsidRPr="3ABE4035" w:rsidR="1975966E">
          <w:rPr>
            <w:rFonts w:ascii="Arial" w:hAnsi="Arial" w:eastAsia="Arial" w:cs="Arial"/>
            <w:noProof w:val="0"/>
            <w:sz w:val="22"/>
            <w:szCs w:val="22"/>
            <w:lang w:val="en-GB"/>
          </w:rPr>
          <w:t>Creation of the Power point slides (</w:t>
        </w:r>
        <w:r w:rsidRPr="3ABE4035" w:rsidR="1975966E">
          <w:rPr>
            <w:rFonts w:ascii="Arial" w:hAnsi="Arial" w:eastAsia="Arial" w:cs="Arial"/>
            <w:b w:val="1"/>
            <w:bCs w:val="1"/>
            <w:noProof w:val="0"/>
            <w:sz w:val="22"/>
            <w:szCs w:val="22"/>
            <w:lang w:val="en-GB"/>
          </w:rPr>
          <w:t xml:space="preserve">Software </w:t>
        </w:r>
        <w:r w:rsidRPr="3ABE4035" w:rsidR="1975966E">
          <w:rPr>
            <w:rFonts w:ascii="Arial" w:hAnsi="Arial" w:eastAsia="Arial" w:cs="Arial"/>
            <w:b w:val="1"/>
            <w:bCs w:val="1"/>
            <w:noProof w:val="0"/>
            <w:sz w:val="22"/>
            <w:szCs w:val="22"/>
            <w:lang w:val="en-GB"/>
          </w:rPr>
          <w:t>used :</w:t>
        </w:r>
        <w:r w:rsidRPr="3ABE4035" w:rsidR="1975966E">
          <w:rPr>
            <w:rFonts w:ascii="Arial" w:hAnsi="Arial" w:eastAsia="Arial" w:cs="Arial"/>
            <w:b w:val="1"/>
            <w:bCs w:val="1"/>
            <w:noProof w:val="0"/>
            <w:sz w:val="22"/>
            <w:szCs w:val="22"/>
            <w:lang w:val="en-GB"/>
          </w:rPr>
          <w:t xml:space="preserve"> </w:t>
        </w:r>
        <w:r w:rsidRPr="3ABE4035" w:rsidR="1975966E">
          <w:rPr>
            <w:rFonts w:ascii="Arial" w:hAnsi="Arial" w:eastAsia="Arial" w:cs="Arial"/>
            <w:noProof w:val="0"/>
            <w:sz w:val="22"/>
            <w:szCs w:val="22"/>
            <w:lang w:val="en-GB"/>
          </w:rPr>
          <w:t>Java Swing.Java8 onwards, Junit (Test Cases.)</w:t>
        </w:r>
        <w:r w:rsidRPr="3ABE4035" w:rsidR="1975966E">
          <w:rPr>
            <w:rFonts w:ascii="Arial" w:hAnsi="Arial" w:eastAsia="Arial" w:cs="Arial"/>
            <w:b w:val="1"/>
            <w:bCs w:val="1"/>
            <w:noProof w:val="0"/>
            <w:color w:val="FF0000"/>
            <w:sz w:val="22"/>
            <w:szCs w:val="22"/>
            <w:lang w:val="en-GB"/>
          </w:rPr>
          <w:t>.</w:t>
        </w:r>
        <w:r w:rsidRPr="3ABE4035" w:rsidR="1975966E">
          <w:rPr>
            <w:rFonts w:ascii="Arial" w:hAnsi="Arial" w:eastAsia="Arial" w:cs="Arial"/>
            <w:noProof w:val="0"/>
            <w:sz w:val="22"/>
            <w:szCs w:val="22"/>
            <w:lang w:val="en-GB"/>
          </w:rPr>
          <w:t>)</w:t>
        </w:r>
      </w:ins>
    </w:p>
    <w:p w:rsidR="00656E9E" w:rsidDel="00A249E8" w:rsidP="3ABE4035" w:rsidRDefault="00000000" w14:paraId="4A1D31D4" w14:textId="54379C15">
      <w:pPr>
        <w:pStyle w:val="Normal"/>
        <w:spacing w:line="276" w:lineRule="auto"/>
        <w:rPr>
          <w:ins w:author="Gayathri Gopakumar" w:date="2022-10-17T16:12:21.59Z" w:id="288242746"/>
          <w:rFonts w:ascii="Arial" w:hAnsi="Arial" w:eastAsia="Arial" w:cs="Arial"/>
          <w:noProof w:val="0"/>
          <w:sz w:val="22"/>
          <w:szCs w:val="22"/>
          <w:lang w:val="en-GB"/>
        </w:rPr>
      </w:pPr>
      <w:ins w:author="Gayathri Gopakumar" w:date="2022-10-17T16:12:20.126Z" w:id="1933742613">
        <w:r w:rsidRPr="3ABE4035" w:rsidR="1975966E">
          <w:rPr>
            <w:rFonts w:ascii="Arial" w:hAnsi="Arial" w:eastAsia="Arial" w:cs="Arial"/>
            <w:noProof w:val="0"/>
            <w:sz w:val="22"/>
            <w:szCs w:val="22"/>
            <w:lang w:val="en-GB"/>
          </w:rPr>
          <w:t>Final team POC and review of the application</w:t>
        </w:r>
      </w:ins>
    </w:p>
    <w:p w:rsidR="00656E9E" w:rsidDel="00A249E8" w:rsidP="3ABE4035" w:rsidRDefault="00000000" w14:paraId="33573B56" w14:textId="27496ED5">
      <w:pPr>
        <w:spacing w:line="276" w:lineRule="auto"/>
        <w:rPr>
          <w:ins w:author="Gayathri Gopakumar" w:date="2022-10-17T16:12:21.59Z" w:id="1957479268"/>
          <w:rFonts w:ascii="Arial" w:hAnsi="Arial" w:eastAsia="Arial" w:cs="Arial"/>
          <w:noProof w:val="0"/>
          <w:sz w:val="22"/>
          <w:szCs w:val="22"/>
          <w:lang w:val="en-GB"/>
        </w:rPr>
        <w:pPrChange w:author="Gayathri Gopakumar" w:date="2022-10-17T16:12:21.569Z">
          <w:pPr/>
        </w:pPrChange>
      </w:pPr>
      <w:ins w:author="Gayathri Gopakumar" w:date="2022-10-17T16:12:21.59Z" w:id="853966128">
        <w:r w:rsidRPr="3ABE4035" w:rsidR="1975966E">
          <w:rPr>
            <w:rFonts w:ascii="Arial" w:hAnsi="Arial" w:eastAsia="Arial" w:cs="Arial"/>
            <w:noProof w:val="0"/>
            <w:sz w:val="22"/>
            <w:szCs w:val="22"/>
            <w:lang w:val="en-GB"/>
          </w:rPr>
          <w:t>Recording the result of particle application in the form of video.</w:t>
        </w:r>
      </w:ins>
    </w:p>
    <w:p w:rsidR="00656E9E" w:rsidDel="00A249E8" w:rsidP="3ABE4035" w:rsidRDefault="00000000" w14:paraId="2825ADA2" w14:textId="510B8042">
      <w:pPr>
        <w:spacing w:line="276" w:lineRule="auto"/>
        <w:rPr>
          <w:ins w:author="Gayathri Gopakumar" w:date="2022-10-17T16:12:21.592Z" w:id="988442537"/>
          <w:rFonts w:ascii="Arial" w:hAnsi="Arial" w:eastAsia="Arial" w:cs="Arial"/>
          <w:noProof w:val="0"/>
          <w:sz w:val="22"/>
          <w:szCs w:val="22"/>
          <w:lang w:val="en-GB"/>
        </w:rPr>
        <w:pPrChange w:author="Gayathri Gopakumar" w:date="2022-10-17T16:12:21.578Z">
          <w:pPr/>
        </w:pPrChange>
      </w:pPr>
      <w:ins w:author="Gayathri Gopakumar" w:date="2022-10-17T16:12:21.591Z" w:id="310715659">
        <w:r w:rsidRPr="3ABE4035" w:rsidR="1975966E">
          <w:rPr>
            <w:rFonts w:ascii="Arial" w:hAnsi="Arial" w:eastAsia="Arial" w:cs="Arial"/>
            <w:noProof w:val="0"/>
            <w:sz w:val="22"/>
            <w:szCs w:val="22"/>
            <w:lang w:val="en-GB"/>
          </w:rPr>
          <w:t>Word documentation</w:t>
        </w:r>
        <w:r>
          <w:tab/>
        </w:r>
      </w:ins>
    </w:p>
    <w:p w:rsidR="00656E9E" w:rsidDel="00A249E8" w:rsidP="3ABE4035" w:rsidRDefault="00000000" w14:paraId="0000000E" w14:textId="052F94B0">
      <w:pPr>
        <w:rPr>
          <w:del w:author="Gayathri Gopakumar" w:date="2022-10-17T02:11:00Z" w:id="321372037"/>
          <w:b w:val="1"/>
          <w:bCs w:val="1"/>
          <w:color w:val="FF0000"/>
        </w:rPr>
      </w:pPr>
      <w:r>
        <w:br/>
      </w:r>
      <w:del w:author="Gayathri Gopakumar" w:date="2022-10-17T16:12:51.911Z" w:id="1266304850">
        <w:r w:rsidDel="00000000">
          <w:delText>Step to be mentioned in PPT.</w:delText>
        </w:r>
        <w:r>
          <w:br/>
        </w:r>
        <w:r>
          <w:tab/>
        </w:r>
        <w:r w:rsidDel="00000000">
          <w:delText>Need to do POC together to accomplish point 1</w:delText>
        </w:r>
        <w:r w:rsidDel="00000000">
          <w:delText>.</w:delText>
        </w:r>
        <w:r>
          <w:br/>
        </w:r>
        <w:r>
          <w:tab/>
        </w:r>
        <w:r w:rsidRPr="3ABE4035" w:rsidDel="00000000">
          <w:rPr>
            <w:b w:val="1"/>
            <w:bCs w:val="1"/>
          </w:rPr>
          <w:delText>Software used.</w:delText>
        </w:r>
        <w:r>
          <w:br/>
        </w:r>
        <w:r>
          <w:tab/>
        </w:r>
        <w:r>
          <w:tab/>
        </w:r>
        <w:r w:rsidDel="00000000">
          <w:delText>Java Swing</w:delText>
        </w:r>
        <w:r>
          <w:br/>
        </w:r>
        <w:r>
          <w:tab/>
        </w:r>
        <w:r>
          <w:tab/>
        </w:r>
        <w:r w:rsidDel="00000000">
          <w:delText>Java8 onwards.</w:delText>
        </w:r>
        <w:r>
          <w:br/>
        </w:r>
        <w:r>
          <w:tab/>
        </w:r>
        <w:r>
          <w:tab/>
        </w:r>
        <w:r w:rsidDel="00000000">
          <w:delText>Junit (Test Cases.)</w:delText>
        </w:r>
        <w:r>
          <w:br/>
        </w:r>
      </w:del>
      <w:del w:author="Gayathri Gopakumar" w:date="2022-10-17T02:11:00Z" w:id="161567822">
        <w:r w:rsidRPr="3ABE4035" w:rsidDel="00000000">
          <w:rPr>
            <w:b w:val="1"/>
            <w:bCs w:val="1"/>
            <w:color w:val="FF0000"/>
          </w:rPr>
          <w:delText>Note :</w:delText>
        </w:r>
      </w:del>
    </w:p>
    <w:p w:rsidR="00656E9E" w:rsidP="00A249E8" w:rsidRDefault="00000000" w14:paraId="0000000F" w14:textId="20D29148">
      <w:pPr>
        <w:rPr>
          <w:b/>
          <w:color w:val="FF0000"/>
        </w:rPr>
      </w:pPr>
      <w:del w:author="Gayathri Gopakumar" w:date="2022-10-17T02:11:00Z" w:id="59">
        <w:r w:rsidDel="00A249E8">
          <w:rPr>
            <w:b/>
            <w:color w:val="FF0000"/>
          </w:rPr>
          <w:delText>I’m creating a github repo with the initial code pused . Will complete this before we connect</w:delText>
        </w:r>
      </w:del>
      <w:r>
        <w:rPr>
          <w:b/>
          <w:color w:val="FF0000"/>
        </w:rPr>
        <w:t>.</w:t>
      </w:r>
    </w:p>
    <w:sectPr w:rsidR="00656E9E" w:rsidSect="00A80B2D">
      <w:pgSz w:w="11909" w:h="16834" w:orient="portrait"/>
      <w:pgMar w:top="1440" w:right="1080" w:bottom="1440" w:left="1080" w:header="720" w:footer="720" w:gutter="0"/>
      <w:pgBorders w:offsetFrom="page">
        <w:top w:val="dashDotStroked" w:color="auto" w:sz="24" w:space="24"/>
        <w:left w:val="dashDotStroked" w:color="auto" w:sz="24" w:space="24"/>
        <w:bottom w:val="dashDotStroked" w:color="auto" w:sz="24" w:space="24"/>
        <w:right w:val="dashDotStroked" w:color="auto" w:sz="24" w:space="24"/>
      </w:pgBorders>
      <w:pgNumType w:start="1"/>
      <w:cols w:space="720"/>
      <w:docGrid w:linePitch="299"/>
      <w:sectPrChange w:author="Gayathri Gopakumar" w:date="2022-10-17T02:07:00Z" w:id="60">
        <w:sectPr w:rsidR="00656E9E" w:rsidSect="00A80B2D">
          <w:pgMar w:top="1440" w:right="1440" w:bottom="1440" w:left="1440" w:header="720" w:footer="720" w:gutter="0"/>
          <w:pgBorders w:offsetFrom="text"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docGrid w:linePitch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F75CC"/>
    <w:multiLevelType w:val="multilevel"/>
    <w:tmpl w:val="BDA02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EE16D9"/>
    <w:multiLevelType w:val="multilevel"/>
    <w:tmpl w:val="5D10A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7326759">
    <w:abstractNumId w:val="0"/>
  </w:num>
  <w:num w:numId="2" w16cid:durableId="145444492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yathri Gopakumar">
    <w15:presenceInfo w15:providerId="None" w15:userId="Gayathri Gopakumar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E9E"/>
    <w:rsid w:val="00000000"/>
    <w:rsid w:val="000C20CD"/>
    <w:rsid w:val="001205D9"/>
    <w:rsid w:val="004661E0"/>
    <w:rsid w:val="00656E9E"/>
    <w:rsid w:val="00830A1C"/>
    <w:rsid w:val="00833723"/>
    <w:rsid w:val="00A249E8"/>
    <w:rsid w:val="00A80B2D"/>
    <w:rsid w:val="00C0447C"/>
    <w:rsid w:val="00D234E6"/>
    <w:rsid w:val="00D92858"/>
    <w:rsid w:val="00DD1E1B"/>
    <w:rsid w:val="00FA1F2E"/>
    <w:rsid w:val="1975966E"/>
    <w:rsid w:val="353AD41E"/>
    <w:rsid w:val="3ABE4035"/>
    <w:rsid w:val="3C5C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4D56"/>
  <w15:docId w15:val="{49955034-D6CB-422A-998A-B01D91E41B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A80B2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A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people" Target="people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Gayathri</dc:creator>
  <lastModifiedBy>Gayathri Gopakumar</lastModifiedBy>
  <revision>15</revision>
  <dcterms:created xsi:type="dcterms:W3CDTF">2022-10-17T07:05:00.0000000Z</dcterms:created>
  <dcterms:modified xsi:type="dcterms:W3CDTF">2022-10-17T16:13:20.0205679Z</dcterms:modified>
</coreProperties>
</file>